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8E53" w14:textId="6F94D7EA" w:rsidR="00545EE5" w:rsidRPr="00DC6C92" w:rsidRDefault="00545EE5" w:rsidP="00545EE5">
      <w:pPr>
        <w:rPr>
          <w:i/>
          <w:iCs/>
        </w:rPr>
      </w:pPr>
      <w:r w:rsidRPr="00DC6C92">
        <w:rPr>
          <w:i/>
          <w:iCs/>
        </w:rPr>
        <w:t>NWWN internship opportunity: research to advance the resilience of commercial fishing communities.</w:t>
      </w:r>
    </w:p>
    <w:p w14:paraId="1C25C713" w14:textId="1741EE67" w:rsidR="00545EE5" w:rsidRPr="00DC6C92" w:rsidRDefault="00545EE5" w:rsidP="00971B9D">
      <w:pPr>
        <w:ind w:left="360"/>
        <w:rPr>
          <w:i/>
          <w:iCs/>
        </w:rPr>
      </w:pPr>
      <w:r w:rsidRPr="00DC6C92">
        <w:rPr>
          <w:i/>
          <w:iCs/>
        </w:rPr>
        <w:t>Applicants must submit a single-spaced, two-page research project proposal (in size 11 font or larger)</w:t>
      </w:r>
    </w:p>
    <w:p w14:paraId="57639705" w14:textId="77777777" w:rsidR="00545EE5" w:rsidRPr="00DC6C92" w:rsidRDefault="00545EE5" w:rsidP="00DC6C92"/>
    <w:p w14:paraId="1BDE2958" w14:textId="7FB9E3CF" w:rsidR="00545EE5" w:rsidRDefault="00545EE5" w:rsidP="00DC6C92">
      <w:pPr>
        <w:pStyle w:val="ListParagraph"/>
        <w:numPr>
          <w:ilvl w:val="0"/>
          <w:numId w:val="2"/>
        </w:numPr>
      </w:pPr>
      <w:r w:rsidRPr="00DC6C92">
        <w:t>The contact information (names, titles, affiliations, email addresses, phone numbers, and mailing addresses) for the lead academic partner and the lead community/industry partner</w:t>
      </w:r>
    </w:p>
    <w:p w14:paraId="598D425D" w14:textId="32DB41EF" w:rsidR="003F629A" w:rsidRDefault="003F629A" w:rsidP="00DC6C92"/>
    <w:p w14:paraId="207D3BFA" w14:textId="65787B0B" w:rsidR="003F629A" w:rsidRPr="003F629A" w:rsidRDefault="003F629A" w:rsidP="00081D1D">
      <w:pPr>
        <w:rPr>
          <w:color w:val="0070C0"/>
        </w:rPr>
      </w:pPr>
      <w:r>
        <w:rPr>
          <w:color w:val="0070C0"/>
        </w:rPr>
        <w:t>Dr. Sunny Jardine</w:t>
      </w:r>
      <w:ins w:id="0" w:author="Sunny L Jardine" w:date="2022-01-03T19:15:00Z">
        <w:r w:rsidR="00081D1D">
          <w:rPr>
            <w:color w:val="0070C0"/>
          </w:rPr>
          <w:t xml:space="preserve">, Associate Professor, School of Marine and Environmental Affairs, University of Washington, </w:t>
        </w:r>
        <w:r w:rsidR="00081D1D">
          <w:rPr>
            <w:color w:val="0070C0"/>
          </w:rPr>
          <w:fldChar w:fldCharType="begin"/>
        </w:r>
        <w:r w:rsidR="00081D1D">
          <w:rPr>
            <w:color w:val="0070C0"/>
          </w:rPr>
          <w:instrText xml:space="preserve"> HYPERLINK "mailto:jardine@uw.edu" </w:instrText>
        </w:r>
        <w:r w:rsidR="00081D1D">
          <w:rPr>
            <w:color w:val="0070C0"/>
          </w:rPr>
          <w:fldChar w:fldCharType="separate"/>
        </w:r>
        <w:r w:rsidR="00081D1D" w:rsidRPr="00AE2107">
          <w:rPr>
            <w:rStyle w:val="Hyperlink"/>
          </w:rPr>
          <w:t>jardine@uw.edu</w:t>
        </w:r>
        <w:r w:rsidR="00081D1D">
          <w:rPr>
            <w:color w:val="0070C0"/>
          </w:rPr>
          <w:fldChar w:fldCharType="end"/>
        </w:r>
        <w:r w:rsidR="00081D1D">
          <w:rPr>
            <w:color w:val="0070C0"/>
          </w:rPr>
          <w:t>, 206-</w:t>
        </w:r>
        <w:r w:rsidR="00081D1D" w:rsidRPr="00081D1D">
          <w:rPr>
            <w:color w:val="0070C0"/>
          </w:rPr>
          <w:t>616-4952</w:t>
        </w:r>
        <w:r w:rsidR="00081D1D">
          <w:rPr>
            <w:color w:val="0070C0"/>
          </w:rPr>
          <w:t xml:space="preserve">, </w:t>
        </w:r>
      </w:ins>
      <w:ins w:id="1" w:author="Sunny L Jardine" w:date="2022-01-03T19:16:00Z">
        <w:r w:rsidR="00081D1D" w:rsidRPr="00081D1D">
          <w:rPr>
            <w:color w:val="0070C0"/>
          </w:rPr>
          <w:t>3707 Brooklyn Ave NE</w:t>
        </w:r>
        <w:r w:rsidR="00081D1D">
          <w:rPr>
            <w:color w:val="0070C0"/>
          </w:rPr>
          <w:t xml:space="preserve">, </w:t>
        </w:r>
        <w:r w:rsidR="00081D1D" w:rsidRPr="00081D1D">
          <w:rPr>
            <w:color w:val="0070C0"/>
          </w:rPr>
          <w:t>Seattle</w:t>
        </w:r>
        <w:r w:rsidR="00081D1D">
          <w:rPr>
            <w:color w:val="0070C0"/>
          </w:rPr>
          <w:t>,</w:t>
        </w:r>
        <w:r w:rsidR="00081D1D" w:rsidRPr="00081D1D">
          <w:rPr>
            <w:color w:val="0070C0"/>
          </w:rPr>
          <w:t xml:space="preserve"> WA 98105</w:t>
        </w:r>
      </w:ins>
    </w:p>
    <w:p w14:paraId="04074BEC" w14:textId="77777777" w:rsidR="003F629A" w:rsidRDefault="003F629A" w:rsidP="00DC6C92"/>
    <w:p w14:paraId="0B4326F6" w14:textId="21195062" w:rsidR="00DC6C92" w:rsidRPr="007F4737" w:rsidRDefault="00DC6C92" w:rsidP="00DC6C92">
      <w:pPr>
        <w:rPr>
          <w:color w:val="0070C0"/>
        </w:rPr>
      </w:pPr>
      <w:r w:rsidRPr="007F4737">
        <w:rPr>
          <w:color w:val="0070C0"/>
        </w:rPr>
        <w:t>Jenna Keeton, Fisheries Specialist</w:t>
      </w:r>
      <w:r w:rsidR="002F442C" w:rsidRPr="007F4737">
        <w:rPr>
          <w:color w:val="0070C0"/>
        </w:rPr>
        <w:t xml:space="preserve"> and Crabber-Towlane Agreement Coordinator, </w:t>
      </w:r>
      <w:r w:rsidRPr="007F4737">
        <w:rPr>
          <w:color w:val="0070C0"/>
        </w:rPr>
        <w:t xml:space="preserve">Washington Sea Grant, </w:t>
      </w:r>
      <w:hyperlink r:id="rId5" w:history="1">
        <w:r w:rsidRPr="007F4737">
          <w:rPr>
            <w:rStyle w:val="Hyperlink"/>
            <w:color w:val="0070C0"/>
          </w:rPr>
          <w:t>keetonj@uw.edu</w:t>
        </w:r>
      </w:hyperlink>
      <w:r w:rsidRPr="007F4737">
        <w:rPr>
          <w:color w:val="0070C0"/>
        </w:rPr>
        <w:t>, 206-734-5566, 3710 Brooklyn Ave NE, Seattle, WA 98105</w:t>
      </w:r>
    </w:p>
    <w:p w14:paraId="63BF6C5C" w14:textId="77777777" w:rsidR="00DC6C92" w:rsidRDefault="00DC6C92" w:rsidP="00DC6C92"/>
    <w:p w14:paraId="34E4E392" w14:textId="632D9338" w:rsidR="00545EE5" w:rsidRPr="002F442C" w:rsidRDefault="00545EE5" w:rsidP="00DC6C92">
      <w:pPr>
        <w:pStyle w:val="ListParagraph"/>
        <w:numPr>
          <w:ilvl w:val="0"/>
          <w:numId w:val="2"/>
        </w:numPr>
        <w:rPr>
          <w:rFonts w:eastAsiaTheme="minorEastAsia"/>
        </w:rPr>
      </w:pPr>
      <w:r w:rsidRPr="00DC6C92">
        <w:t>An explanation of the significance of the proposed research question, specifically addressing how this research question will promote the resilience of commercial fishing communities in the context of working waterfronts.</w:t>
      </w:r>
    </w:p>
    <w:p w14:paraId="6675C074" w14:textId="0A729210" w:rsidR="002F442C" w:rsidRDefault="002F442C" w:rsidP="002F442C">
      <w:pPr>
        <w:rPr>
          <w:rFonts w:eastAsiaTheme="minorEastAsia"/>
        </w:rPr>
      </w:pPr>
    </w:p>
    <w:p w14:paraId="36ACA586" w14:textId="251C687B" w:rsidR="00DC783C" w:rsidRPr="007F4737" w:rsidRDefault="00045A68" w:rsidP="006C3C59">
      <w:pPr>
        <w:ind w:firstLine="360"/>
        <w:rPr>
          <w:rFonts w:eastAsiaTheme="minorEastAsia"/>
          <w:color w:val="0070C0"/>
        </w:rPr>
      </w:pPr>
      <w:r w:rsidRPr="007F4737">
        <w:rPr>
          <w:rFonts w:eastAsiaTheme="minorEastAsia"/>
          <w:color w:val="0070C0"/>
        </w:rPr>
        <w:t xml:space="preserve">The coastal waters off the </w:t>
      </w:r>
      <w:r w:rsidR="00AB31F1" w:rsidRPr="007F4737">
        <w:rPr>
          <w:rFonts w:eastAsiaTheme="minorEastAsia"/>
          <w:color w:val="0070C0"/>
        </w:rPr>
        <w:t xml:space="preserve">U.S </w:t>
      </w:r>
      <w:r w:rsidRPr="007F4737">
        <w:rPr>
          <w:rFonts w:eastAsiaTheme="minorEastAsia"/>
          <w:color w:val="0070C0"/>
        </w:rPr>
        <w:t xml:space="preserve">West Coast provide many opportunities for </w:t>
      </w:r>
      <w:r w:rsidR="003D655A">
        <w:rPr>
          <w:rFonts w:eastAsiaTheme="minorEastAsia"/>
          <w:color w:val="0070C0"/>
        </w:rPr>
        <w:t xml:space="preserve">commercial and </w:t>
      </w:r>
      <w:r w:rsidRPr="007F4737">
        <w:rPr>
          <w:rFonts w:eastAsiaTheme="minorEastAsia"/>
          <w:color w:val="0070C0"/>
        </w:rPr>
        <w:t xml:space="preserve">industrial use including </w:t>
      </w:r>
      <w:r w:rsidR="00D4729A" w:rsidRPr="007F4737">
        <w:rPr>
          <w:rFonts w:eastAsiaTheme="minorEastAsia"/>
          <w:color w:val="0070C0"/>
        </w:rPr>
        <w:t xml:space="preserve">marine </w:t>
      </w:r>
      <w:r w:rsidRPr="007F4737">
        <w:rPr>
          <w:rFonts w:eastAsiaTheme="minorEastAsia"/>
          <w:color w:val="0070C0"/>
        </w:rPr>
        <w:t xml:space="preserve">vessel traffic. </w:t>
      </w:r>
      <w:r w:rsidR="00DC783C" w:rsidRPr="007F4737">
        <w:rPr>
          <w:rFonts w:eastAsiaTheme="minorEastAsia"/>
          <w:color w:val="0070C0"/>
        </w:rPr>
        <w:t xml:space="preserve">In particular, the </w:t>
      </w:r>
      <w:r w:rsidR="00AB31F1" w:rsidRPr="007F4737">
        <w:rPr>
          <w:rFonts w:eastAsiaTheme="minorEastAsia"/>
          <w:color w:val="0070C0"/>
        </w:rPr>
        <w:t xml:space="preserve">coastal commercial </w:t>
      </w:r>
      <w:r w:rsidR="00DC783C" w:rsidRPr="007F4737">
        <w:rPr>
          <w:rFonts w:eastAsiaTheme="minorEastAsia"/>
          <w:color w:val="0070C0"/>
        </w:rPr>
        <w:t xml:space="preserve">Dungeness crab fishery and </w:t>
      </w:r>
      <w:r w:rsidR="00AB31F1" w:rsidRPr="007F4737">
        <w:rPr>
          <w:rFonts w:eastAsiaTheme="minorEastAsia"/>
          <w:color w:val="0070C0"/>
        </w:rPr>
        <w:t xml:space="preserve">the </w:t>
      </w:r>
      <w:r w:rsidR="00DC783C" w:rsidRPr="007F4737">
        <w:rPr>
          <w:rFonts w:eastAsiaTheme="minorEastAsia"/>
          <w:color w:val="0070C0"/>
        </w:rPr>
        <w:t xml:space="preserve">tug/towboat industries occupy similar </w:t>
      </w:r>
      <w:r w:rsidR="00D4729A" w:rsidRPr="007F4737">
        <w:rPr>
          <w:rFonts w:eastAsiaTheme="minorEastAsia"/>
          <w:color w:val="0070C0"/>
        </w:rPr>
        <w:t xml:space="preserve">areas of </w:t>
      </w:r>
      <w:r w:rsidR="00DC783C" w:rsidRPr="007F4737">
        <w:rPr>
          <w:rFonts w:eastAsiaTheme="minorEastAsia"/>
          <w:color w:val="0070C0"/>
        </w:rPr>
        <w:t>coastal waters</w:t>
      </w:r>
      <w:r w:rsidR="00AB31F1" w:rsidRPr="007F4737">
        <w:rPr>
          <w:rFonts w:eastAsiaTheme="minorEastAsia"/>
          <w:color w:val="0070C0"/>
        </w:rPr>
        <w:t xml:space="preserve"> for daily and seasonal use</w:t>
      </w:r>
      <w:r w:rsidR="003D655A">
        <w:rPr>
          <w:rFonts w:eastAsiaTheme="minorEastAsia"/>
          <w:color w:val="0070C0"/>
        </w:rPr>
        <w:t>s</w:t>
      </w:r>
      <w:r w:rsidR="00DC783C" w:rsidRPr="007F4737">
        <w:rPr>
          <w:rFonts w:eastAsiaTheme="minorEastAsia"/>
          <w:color w:val="0070C0"/>
        </w:rPr>
        <w:t xml:space="preserve">. Because of this overlap in shared space, conflicts have arisen as tug/towboats </w:t>
      </w:r>
      <w:r w:rsidR="003D655A">
        <w:rPr>
          <w:rFonts w:eastAsiaTheme="minorEastAsia"/>
          <w:color w:val="0070C0"/>
        </w:rPr>
        <w:t>occasionally</w:t>
      </w:r>
      <w:r w:rsidR="00AB31F1" w:rsidRPr="007F4737">
        <w:rPr>
          <w:rFonts w:eastAsiaTheme="minorEastAsia"/>
          <w:color w:val="0070C0"/>
        </w:rPr>
        <w:t xml:space="preserve"> </w:t>
      </w:r>
      <w:r w:rsidR="00DC783C" w:rsidRPr="007F4737">
        <w:rPr>
          <w:rFonts w:eastAsiaTheme="minorEastAsia"/>
          <w:color w:val="0070C0"/>
        </w:rPr>
        <w:t xml:space="preserve">run over and decimate </w:t>
      </w:r>
      <w:r w:rsidR="00AB31F1" w:rsidRPr="007F4737">
        <w:rPr>
          <w:rFonts w:eastAsiaTheme="minorEastAsia"/>
          <w:color w:val="0070C0"/>
        </w:rPr>
        <w:t xml:space="preserve">set </w:t>
      </w:r>
      <w:r w:rsidR="00DC783C" w:rsidRPr="007F4737">
        <w:rPr>
          <w:rFonts w:eastAsiaTheme="minorEastAsia"/>
          <w:color w:val="0070C0"/>
        </w:rPr>
        <w:t>crab pots</w:t>
      </w:r>
      <w:r w:rsidR="00D4729A" w:rsidRPr="007F4737">
        <w:rPr>
          <w:rFonts w:eastAsiaTheme="minorEastAsia"/>
          <w:color w:val="0070C0"/>
        </w:rPr>
        <w:t xml:space="preserve">. Not only does this incident result in lost </w:t>
      </w:r>
      <w:r w:rsidR="00AB31F1" w:rsidRPr="007F4737">
        <w:rPr>
          <w:rFonts w:eastAsiaTheme="minorEastAsia"/>
          <w:color w:val="0070C0"/>
        </w:rPr>
        <w:t xml:space="preserve">commercial </w:t>
      </w:r>
      <w:r w:rsidR="00D4729A" w:rsidRPr="007F4737">
        <w:rPr>
          <w:rFonts w:eastAsiaTheme="minorEastAsia"/>
          <w:color w:val="0070C0"/>
        </w:rPr>
        <w:t xml:space="preserve">catch for crab fishers, </w:t>
      </w:r>
      <w:r w:rsidR="009B10AE" w:rsidRPr="007F4737">
        <w:rPr>
          <w:rFonts w:eastAsiaTheme="minorEastAsia"/>
          <w:color w:val="0070C0"/>
        </w:rPr>
        <w:t>but the tug</w:t>
      </w:r>
      <w:r w:rsidR="00D4729A" w:rsidRPr="007F4737">
        <w:rPr>
          <w:rFonts w:eastAsiaTheme="minorEastAsia"/>
          <w:color w:val="0070C0"/>
        </w:rPr>
        <w:t>/towboat industries must</w:t>
      </w:r>
      <w:r w:rsidR="003D655A">
        <w:rPr>
          <w:rFonts w:eastAsiaTheme="minorEastAsia"/>
          <w:color w:val="0070C0"/>
        </w:rPr>
        <w:t xml:space="preserve"> also</w:t>
      </w:r>
      <w:r w:rsidR="00D4729A" w:rsidRPr="007F4737">
        <w:rPr>
          <w:rFonts w:eastAsiaTheme="minorEastAsia"/>
          <w:color w:val="0070C0"/>
        </w:rPr>
        <w:t xml:space="preserve"> pay workers to clear affected boat props of crab gear. To mitigate this conflict</w:t>
      </w:r>
      <w:r w:rsidR="009B10AE" w:rsidRPr="007F4737">
        <w:rPr>
          <w:rFonts w:eastAsiaTheme="minorEastAsia"/>
          <w:color w:val="0070C0"/>
        </w:rPr>
        <w:t xml:space="preserve"> and potential financial loss for both industries</w:t>
      </w:r>
      <w:r w:rsidR="00D4729A" w:rsidRPr="007F4737">
        <w:rPr>
          <w:rFonts w:eastAsiaTheme="minorEastAsia"/>
          <w:color w:val="0070C0"/>
        </w:rPr>
        <w:t>, the Crabber-Towlane agreement was created in 1971 as an informal</w:t>
      </w:r>
      <w:r w:rsidR="009B10AE" w:rsidRPr="007F4737">
        <w:rPr>
          <w:rFonts w:eastAsiaTheme="minorEastAsia"/>
          <w:color w:val="0070C0"/>
        </w:rPr>
        <w:t xml:space="preserve">, </w:t>
      </w:r>
      <w:r w:rsidR="00D4729A" w:rsidRPr="007F4737">
        <w:rPr>
          <w:rFonts w:eastAsiaTheme="minorEastAsia"/>
          <w:color w:val="0070C0"/>
        </w:rPr>
        <w:t>non-regulatory</w:t>
      </w:r>
      <w:r w:rsidR="009B10AE" w:rsidRPr="007F4737">
        <w:rPr>
          <w:rFonts w:eastAsiaTheme="minorEastAsia"/>
          <w:color w:val="0070C0"/>
        </w:rPr>
        <w:t xml:space="preserve"> </w:t>
      </w:r>
      <w:r w:rsidR="00D4729A" w:rsidRPr="007F4737">
        <w:rPr>
          <w:rFonts w:eastAsiaTheme="minorEastAsia"/>
          <w:color w:val="0070C0"/>
        </w:rPr>
        <w:t>agreement between the commercial Dungeness crab fishery and the tug</w:t>
      </w:r>
      <w:r w:rsidR="00AB31F1" w:rsidRPr="007F4737">
        <w:rPr>
          <w:rFonts w:eastAsiaTheme="minorEastAsia"/>
          <w:color w:val="0070C0"/>
        </w:rPr>
        <w:t>/</w:t>
      </w:r>
      <w:r w:rsidR="00D4729A" w:rsidRPr="007F4737">
        <w:rPr>
          <w:rFonts w:eastAsiaTheme="minorEastAsia"/>
          <w:color w:val="0070C0"/>
        </w:rPr>
        <w:t xml:space="preserve">towboat industry. The agreement designates </w:t>
      </w:r>
      <w:r w:rsidR="009B10AE" w:rsidRPr="007F4737">
        <w:rPr>
          <w:rFonts w:eastAsiaTheme="minorEastAsia"/>
          <w:color w:val="0070C0"/>
        </w:rPr>
        <w:t>summer, advisory, and year-round towlanes in which tug/towboats must travel within</w:t>
      </w:r>
      <w:r w:rsidR="00AB31F1" w:rsidRPr="007F4737">
        <w:rPr>
          <w:rFonts w:eastAsiaTheme="minorEastAsia"/>
          <w:color w:val="0070C0"/>
        </w:rPr>
        <w:t xml:space="preserve"> and i</w:t>
      </w:r>
      <w:r w:rsidR="009B10AE" w:rsidRPr="007F4737">
        <w:rPr>
          <w:rFonts w:eastAsiaTheme="minorEastAsia"/>
          <w:color w:val="0070C0"/>
        </w:rPr>
        <w:t xml:space="preserve">n return, crab fishers </w:t>
      </w:r>
      <w:r w:rsidR="00AB31F1" w:rsidRPr="007F4737">
        <w:rPr>
          <w:rFonts w:eastAsiaTheme="minorEastAsia"/>
          <w:color w:val="0070C0"/>
        </w:rPr>
        <w:t>agree to</w:t>
      </w:r>
      <w:r w:rsidR="009B10AE" w:rsidRPr="007F4737">
        <w:rPr>
          <w:rFonts w:eastAsiaTheme="minorEastAsia"/>
          <w:color w:val="0070C0"/>
        </w:rPr>
        <w:t xml:space="preserve"> set pots outside of these lanes. The agreement is re-evaluated </w:t>
      </w:r>
      <w:r w:rsidR="00AB31F1" w:rsidRPr="007F4737">
        <w:rPr>
          <w:rFonts w:eastAsiaTheme="minorEastAsia"/>
          <w:color w:val="0070C0"/>
        </w:rPr>
        <w:t xml:space="preserve">twice annually </w:t>
      </w:r>
      <w:r w:rsidR="009B10AE" w:rsidRPr="007F4737">
        <w:rPr>
          <w:rFonts w:eastAsiaTheme="minorEastAsia"/>
          <w:color w:val="0070C0"/>
        </w:rPr>
        <w:t xml:space="preserve">by </w:t>
      </w:r>
      <w:r w:rsidR="00AB31F1" w:rsidRPr="007F4737">
        <w:rPr>
          <w:rFonts w:eastAsiaTheme="minorEastAsia"/>
          <w:color w:val="0070C0"/>
        </w:rPr>
        <w:t>representatives from the crab fishery, tug/towboat industry, state and federal natural resource agencies, among other partners. M</w:t>
      </w:r>
      <w:r w:rsidR="000F5B60" w:rsidRPr="007F4737">
        <w:rPr>
          <w:rFonts w:eastAsiaTheme="minorEastAsia"/>
          <w:color w:val="0070C0"/>
        </w:rPr>
        <w:t xml:space="preserve">eetings </w:t>
      </w:r>
      <w:r w:rsidR="00AB31F1" w:rsidRPr="007F4737">
        <w:rPr>
          <w:rFonts w:eastAsiaTheme="minorEastAsia"/>
          <w:color w:val="0070C0"/>
        </w:rPr>
        <w:t xml:space="preserve">and </w:t>
      </w:r>
      <w:r w:rsidR="009C4E5F" w:rsidRPr="007F4737">
        <w:rPr>
          <w:rFonts w:eastAsiaTheme="minorEastAsia"/>
          <w:color w:val="0070C0"/>
        </w:rPr>
        <w:t xml:space="preserve">lane </w:t>
      </w:r>
      <w:r w:rsidR="00AB31F1" w:rsidRPr="007F4737">
        <w:rPr>
          <w:rFonts w:eastAsiaTheme="minorEastAsia"/>
          <w:color w:val="0070C0"/>
        </w:rPr>
        <w:t xml:space="preserve">agreement management is </w:t>
      </w:r>
      <w:r w:rsidR="000F5B60" w:rsidRPr="007F4737">
        <w:rPr>
          <w:rFonts w:eastAsiaTheme="minorEastAsia"/>
          <w:color w:val="0070C0"/>
        </w:rPr>
        <w:t xml:space="preserve">coordinated </w:t>
      </w:r>
      <w:r w:rsidR="009B10AE" w:rsidRPr="007F4737">
        <w:rPr>
          <w:rFonts w:eastAsiaTheme="minorEastAsia"/>
          <w:color w:val="0070C0"/>
        </w:rPr>
        <w:t>by Washington Sea Grant</w:t>
      </w:r>
      <w:r w:rsidR="00AB31F1" w:rsidRPr="007F4737">
        <w:rPr>
          <w:rFonts w:eastAsiaTheme="minorEastAsia"/>
          <w:color w:val="0070C0"/>
        </w:rPr>
        <w:t>.</w:t>
      </w:r>
    </w:p>
    <w:p w14:paraId="6A0BB92A" w14:textId="77777777" w:rsidR="00DC783C" w:rsidRPr="007F4737" w:rsidRDefault="00DC783C" w:rsidP="002F442C">
      <w:pPr>
        <w:rPr>
          <w:rFonts w:eastAsiaTheme="minorEastAsia"/>
          <w:color w:val="0070C0"/>
        </w:rPr>
      </w:pPr>
    </w:p>
    <w:p w14:paraId="1FD880B2" w14:textId="003B9283" w:rsidR="00DC6C92" w:rsidRPr="007F4737" w:rsidRDefault="006C3C59" w:rsidP="00DC6C92">
      <w:pPr>
        <w:rPr>
          <w:color w:val="0070C0"/>
        </w:rPr>
      </w:pPr>
      <w:r w:rsidRPr="007F4737">
        <w:rPr>
          <w:color w:val="0070C0"/>
        </w:rPr>
        <w:tab/>
      </w:r>
      <w:del w:id="2" w:author="Sunny L Jardine" w:date="2022-01-04T15:33:00Z">
        <w:r w:rsidR="009C4E5F" w:rsidRPr="007F4737" w:rsidDel="00D77BCA">
          <w:rPr>
            <w:color w:val="0070C0"/>
          </w:rPr>
          <w:delText xml:space="preserve">The </w:delText>
        </w:r>
      </w:del>
      <w:ins w:id="3" w:author="Sunny L Jardine" w:date="2022-01-04T15:34:00Z">
        <w:r w:rsidR="00D77BCA">
          <w:rPr>
            <w:color w:val="0070C0"/>
          </w:rPr>
          <w:t>With good compliance, t</w:t>
        </w:r>
      </w:ins>
      <w:ins w:id="4" w:author="Sunny L Jardine" w:date="2022-01-04T15:33:00Z">
        <w:r w:rsidR="00D77BCA" w:rsidRPr="007F4737">
          <w:rPr>
            <w:color w:val="0070C0"/>
          </w:rPr>
          <w:t xml:space="preserve">he </w:t>
        </w:r>
      </w:ins>
      <w:r w:rsidR="009C4E5F" w:rsidRPr="007F4737">
        <w:rPr>
          <w:color w:val="0070C0"/>
        </w:rPr>
        <w:t>Crabber-</w:t>
      </w:r>
      <w:proofErr w:type="spellStart"/>
      <w:r w:rsidR="009C4E5F" w:rsidRPr="007F4737">
        <w:rPr>
          <w:color w:val="0070C0"/>
        </w:rPr>
        <w:t>Towlane</w:t>
      </w:r>
      <w:proofErr w:type="spellEnd"/>
      <w:r w:rsidR="009C4E5F" w:rsidRPr="007F4737">
        <w:rPr>
          <w:color w:val="0070C0"/>
        </w:rPr>
        <w:t xml:space="preserve"> agreement is an example of outstanding</w:t>
      </w:r>
      <w:r w:rsidR="00FD360B" w:rsidRPr="007F4737">
        <w:rPr>
          <w:color w:val="0070C0"/>
        </w:rPr>
        <w:t>, efficient,</w:t>
      </w:r>
      <w:r w:rsidR="009C4E5F" w:rsidRPr="007F4737">
        <w:rPr>
          <w:color w:val="0070C0"/>
        </w:rPr>
        <w:t xml:space="preserve"> and progressive cooperation </w:t>
      </w:r>
      <w:r w:rsidR="00D10C9B" w:rsidRPr="007F4737">
        <w:rPr>
          <w:color w:val="0070C0"/>
        </w:rPr>
        <w:t xml:space="preserve">to increase the resiliency of </w:t>
      </w:r>
      <w:r w:rsidR="00D12128">
        <w:rPr>
          <w:color w:val="0070C0"/>
        </w:rPr>
        <w:t>the commercial crab fishery and tug/towboat industry</w:t>
      </w:r>
      <w:r w:rsidR="00FD360B" w:rsidRPr="007F4737">
        <w:rPr>
          <w:color w:val="0070C0"/>
        </w:rPr>
        <w:t xml:space="preserve">. </w:t>
      </w:r>
      <w:ins w:id="5" w:author="Sunny L Jardine" w:date="2022-01-04T15:34:00Z">
        <w:r w:rsidR="00D77BCA">
          <w:rPr>
            <w:color w:val="0070C0"/>
          </w:rPr>
          <w:t xml:space="preserve">However, compliance with the agreement has yet to be evaluated. </w:t>
        </w:r>
      </w:ins>
      <w:r w:rsidR="00D10C9B" w:rsidRPr="007F4737">
        <w:rPr>
          <w:color w:val="0070C0"/>
        </w:rPr>
        <w:t xml:space="preserve">Our research </w:t>
      </w:r>
      <w:r w:rsidR="00FC33D7" w:rsidRPr="007F4737">
        <w:rPr>
          <w:color w:val="0070C0"/>
        </w:rPr>
        <w:t xml:space="preserve">question revolves around understanding </w:t>
      </w:r>
      <w:del w:id="6" w:author="Sunny L Jardine" w:date="2022-01-04T15:34:00Z">
        <w:r w:rsidR="00FC33D7" w:rsidRPr="007F4737" w:rsidDel="00D77BCA">
          <w:rPr>
            <w:color w:val="0070C0"/>
          </w:rPr>
          <w:delText>vessel traffic in and around towlanes</w:delText>
        </w:r>
      </w:del>
      <w:ins w:id="7" w:author="Sunny L Jardine" w:date="2022-01-04T15:34:00Z">
        <w:r w:rsidR="00D77BCA">
          <w:rPr>
            <w:color w:val="0070C0"/>
          </w:rPr>
          <w:t xml:space="preserve">compliance rates and, thus, the success of </w:t>
        </w:r>
      </w:ins>
      <w:ins w:id="8" w:author="Sunny L Jardine" w:date="2022-01-04T15:35:00Z">
        <w:r w:rsidR="00D77BCA">
          <w:rPr>
            <w:color w:val="0070C0"/>
          </w:rPr>
          <w:t>agreement</w:t>
        </w:r>
      </w:ins>
      <w:r w:rsidR="00FC33D7" w:rsidRPr="007F4737">
        <w:rPr>
          <w:color w:val="0070C0"/>
        </w:rPr>
        <w:t xml:space="preserve">. </w:t>
      </w:r>
      <w:del w:id="9" w:author="Sunny L Jardine" w:date="2022-01-04T15:35:00Z">
        <w:r w:rsidR="00FC33D7" w:rsidRPr="007F4737" w:rsidDel="00D77BCA">
          <w:rPr>
            <w:color w:val="0070C0"/>
          </w:rPr>
          <w:delText>Specifically, did the recent change (2019) to towlanes reflect in more appropriate vessel traffic inside and outside the towlanes.</w:delText>
        </w:r>
      </w:del>
      <w:ins w:id="10" w:author="Sunny L Jardine" w:date="2022-01-04T15:35:00Z">
        <w:r w:rsidR="00D77BCA">
          <w:rPr>
            <w:color w:val="0070C0"/>
          </w:rPr>
          <w:t xml:space="preserve">To explore the success of the agreement we will </w:t>
        </w:r>
      </w:ins>
      <w:ins w:id="11" w:author="Sunny L Jardine" w:date="2022-01-04T15:36:00Z">
        <w:r w:rsidR="00D77BCA">
          <w:rPr>
            <w:color w:val="0070C0"/>
          </w:rPr>
          <w:t>synthesize</w:t>
        </w:r>
      </w:ins>
      <w:ins w:id="12" w:author="Sunny L Jardine" w:date="2022-01-04T15:37:00Z">
        <w:r w:rsidR="00D77BCA">
          <w:rPr>
            <w:color w:val="0070C0"/>
          </w:rPr>
          <w:t xml:space="preserve"> large</w:t>
        </w:r>
      </w:ins>
      <w:ins w:id="13" w:author="Sunny L Jardine" w:date="2022-01-04T15:36:00Z">
        <w:r w:rsidR="00D77BCA">
          <w:rPr>
            <w:color w:val="0070C0"/>
          </w:rPr>
          <w:t xml:space="preserve"> geospatial datasets on vessel traffic </w:t>
        </w:r>
      </w:ins>
      <w:ins w:id="14" w:author="Sunny L Jardine" w:date="2022-01-04T15:37:00Z">
        <w:r w:rsidR="00D77BCA">
          <w:rPr>
            <w:color w:val="0070C0"/>
          </w:rPr>
          <w:t>along with</w:t>
        </w:r>
      </w:ins>
      <w:ins w:id="15" w:author="Sunny L Jardine" w:date="2022-01-04T15:36:00Z">
        <w:r w:rsidR="00D77BCA">
          <w:rPr>
            <w:color w:val="0070C0"/>
          </w:rPr>
          <w:t xml:space="preserve"> </w:t>
        </w:r>
      </w:ins>
      <w:ins w:id="16" w:author="Sunny L Jardine" w:date="2022-01-04T15:37:00Z">
        <w:r w:rsidR="00D77BCA">
          <w:rPr>
            <w:color w:val="0070C0"/>
          </w:rPr>
          <w:t>lane boundaries over time</w:t>
        </w:r>
      </w:ins>
      <w:ins w:id="17" w:author="Sunny L Jardine" w:date="2022-01-04T15:36:00Z">
        <w:r w:rsidR="00D77BCA">
          <w:rPr>
            <w:color w:val="0070C0"/>
          </w:rPr>
          <w:t xml:space="preserve"> </w:t>
        </w:r>
      </w:ins>
      <w:r w:rsidR="00FC33D7" w:rsidRPr="007F4737">
        <w:rPr>
          <w:color w:val="0070C0"/>
        </w:rPr>
        <w:t xml:space="preserve"> </w:t>
      </w:r>
      <w:del w:id="18" w:author="Sunny L Jardine" w:date="2022-01-04T15:36:00Z">
        <w:r w:rsidR="00FC33D7" w:rsidRPr="007F4737" w:rsidDel="00D77BCA">
          <w:rPr>
            <w:color w:val="0070C0"/>
          </w:rPr>
          <w:delText xml:space="preserve">The objective of this study is </w:delText>
        </w:r>
      </w:del>
      <w:r w:rsidR="00FC33D7" w:rsidRPr="007F4737">
        <w:rPr>
          <w:color w:val="0070C0"/>
        </w:rPr>
        <w:t xml:space="preserve">to create an interactive </w:t>
      </w:r>
      <w:del w:id="19" w:author="Sunny L Jardine" w:date="2022-01-04T15:37:00Z">
        <w:r w:rsidR="00FC33D7" w:rsidRPr="007F4737" w:rsidDel="00D77BCA">
          <w:rPr>
            <w:color w:val="0070C0"/>
          </w:rPr>
          <w:delText>geospatial platform</w:delText>
        </w:r>
      </w:del>
      <w:ins w:id="20" w:author="Sunny L Jardine" w:date="2022-01-04T15:37:00Z">
        <w:r w:rsidR="00D77BCA">
          <w:rPr>
            <w:color w:val="0070C0"/>
          </w:rPr>
          <w:t>map</w:t>
        </w:r>
      </w:ins>
      <w:r w:rsidR="00FC33D7" w:rsidRPr="007F4737">
        <w:rPr>
          <w:color w:val="0070C0"/>
        </w:rPr>
        <w:t xml:space="preserve"> </w:t>
      </w:r>
      <w:commentRangeStart w:id="21"/>
      <w:r w:rsidR="00FC33D7" w:rsidRPr="007F4737">
        <w:rPr>
          <w:color w:val="0070C0"/>
        </w:rPr>
        <w:t>whereby fishing traffic (crab, tuna, salmon, etc</w:t>
      </w:r>
      <w:commentRangeEnd w:id="21"/>
      <w:r w:rsidR="00D77BCA">
        <w:rPr>
          <w:rStyle w:val="CommentReference"/>
        </w:rPr>
        <w:commentReference w:id="21"/>
      </w:r>
      <w:r w:rsidR="00FC33D7" w:rsidRPr="007F4737">
        <w:rPr>
          <w:color w:val="0070C0"/>
        </w:rPr>
        <w:t xml:space="preserve">.), tug/towboat traffic, and towlanes are visible simultaneously. This information will be vital to showing the success of the lane agreement to </w:t>
      </w:r>
      <w:r w:rsidR="00167D7C" w:rsidRPr="007F4737">
        <w:rPr>
          <w:color w:val="0070C0"/>
        </w:rPr>
        <w:t>West Coast Ocean</w:t>
      </w:r>
      <w:r w:rsidR="00FC33D7" w:rsidRPr="007F4737">
        <w:rPr>
          <w:color w:val="0070C0"/>
        </w:rPr>
        <w:t xml:space="preserve"> users</w:t>
      </w:r>
      <w:r w:rsidR="00AD376D">
        <w:rPr>
          <w:color w:val="0070C0"/>
        </w:rPr>
        <w:t xml:space="preserve"> and promote the collaborative nature of fishing communities and working waterfronts.</w:t>
      </w:r>
    </w:p>
    <w:p w14:paraId="01C12ED8" w14:textId="77777777" w:rsidR="009C4E5F" w:rsidRDefault="009C4E5F" w:rsidP="00DC6C92"/>
    <w:p w14:paraId="742897D3" w14:textId="1F94B420" w:rsidR="006C3C59" w:rsidRDefault="00051EA2" w:rsidP="00DC6C92">
      <w:hyperlink r:id="rId10" w:history="1">
        <w:r w:rsidR="009C4E5F" w:rsidRPr="00DF7F9A">
          <w:rPr>
            <w:rStyle w:val="Hyperlink"/>
          </w:rPr>
          <w:t>https://wsg.washington.edu/community-outreach/outreach-detail-pages/crabbertowboat-lane-agreements-download-charts-data-and-meetings/</w:t>
        </w:r>
      </w:hyperlink>
    </w:p>
    <w:p w14:paraId="7A18CA58" w14:textId="77777777" w:rsidR="009C4E5F" w:rsidRDefault="009C4E5F" w:rsidP="00DC6C92"/>
    <w:p w14:paraId="4BFB2045" w14:textId="1FE0A966" w:rsidR="00545EE5" w:rsidRDefault="00545EE5" w:rsidP="00DC6C92">
      <w:pPr>
        <w:pStyle w:val="ListParagraph"/>
        <w:numPr>
          <w:ilvl w:val="0"/>
          <w:numId w:val="2"/>
        </w:numPr>
        <w:rPr>
          <w:ins w:id="22" w:author="Sunny L Jardine" w:date="2022-01-04T15:38:00Z"/>
        </w:rPr>
      </w:pPr>
      <w:r w:rsidRPr="00DC6C92">
        <w:t>A description of the research methodology and timeline</w:t>
      </w:r>
    </w:p>
    <w:p w14:paraId="08CF831A" w14:textId="146C5692" w:rsidR="000370F1" w:rsidRDefault="000370F1" w:rsidP="000370F1">
      <w:pPr>
        <w:rPr>
          <w:ins w:id="23" w:author="Sunny L Jardine" w:date="2022-01-04T15:38:00Z"/>
        </w:rPr>
      </w:pPr>
    </w:p>
    <w:p w14:paraId="54421D30" w14:textId="03DA0594" w:rsidR="000371E4" w:rsidRDefault="00F90159" w:rsidP="00F90159">
      <w:pPr>
        <w:ind w:left="360"/>
        <w:rPr>
          <w:ins w:id="24" w:author="Sunny L Jardine" w:date="2022-01-04T15:55:00Z"/>
        </w:rPr>
      </w:pPr>
      <w:ins w:id="25" w:author="Sunny L Jardine" w:date="2022-01-04T15:44:00Z">
        <w:r>
          <w:t>The research methodol</w:t>
        </w:r>
      </w:ins>
      <w:ins w:id="26" w:author="Sunny L Jardine" w:date="2022-01-04T15:45:00Z">
        <w:r>
          <w:t xml:space="preserve">ogy is comprised of three steps. First, the </w:t>
        </w:r>
      </w:ins>
      <w:ins w:id="27" w:author="Sunny L Jardine" w:date="2022-01-04T15:46:00Z">
        <w:r>
          <w:t>da</w:t>
        </w:r>
      </w:ins>
      <w:ins w:id="28" w:author="Sunny L Jardine" w:date="2022-01-04T15:47:00Z">
        <w:r>
          <w:t xml:space="preserve">ily geospatial datasets on </w:t>
        </w:r>
      </w:ins>
      <w:ins w:id="29" w:author="Sunny L Jardine" w:date="2022-01-04T15:46:00Z">
        <w:r>
          <w:t>vessel traffic data from</w:t>
        </w:r>
      </w:ins>
      <w:ins w:id="30" w:author="Sunny L Jardine" w:date="2022-01-04T15:47:00Z">
        <w:r>
          <w:t xml:space="preserve"> MarineCadastre.gov will be aggregated</w:t>
        </w:r>
      </w:ins>
      <w:ins w:id="31" w:author="Sunny L Jardine" w:date="2022-01-04T15:48:00Z">
        <w:r>
          <w:t xml:space="preserve"> to create a single annual summary of vessel traffic density both in and out of the tow lane boundaries</w:t>
        </w:r>
      </w:ins>
      <w:ins w:id="32" w:author="Sunny L Jardine" w:date="2022-01-04T15:49:00Z">
        <w:r>
          <w:t xml:space="preserve"> for </w:t>
        </w:r>
      </w:ins>
      <w:ins w:id="33" w:author="Sunny L Jardine" w:date="2022-01-04T15:50:00Z">
        <w:r w:rsidR="000B2ACB">
          <w:t>multiple years of interest (e.g., years before and after a tow lane boundary change)</w:t>
        </w:r>
      </w:ins>
      <w:ins w:id="34" w:author="Sunny L Jardine" w:date="2022-01-04T15:48:00Z">
        <w:r>
          <w:t xml:space="preserve">. </w:t>
        </w:r>
      </w:ins>
      <w:ins w:id="35" w:author="Sunny L Jardine" w:date="2022-01-04T15:49:00Z">
        <w:r>
          <w:t xml:space="preserve">Second, the traffic density </w:t>
        </w:r>
      </w:ins>
      <w:ins w:id="36" w:author="Sunny L Jardine" w:date="2022-01-04T15:50:00Z">
        <w:r w:rsidR="000B2ACB">
          <w:t>datasets will be coupled with a geospatial dataset on lane boundaries</w:t>
        </w:r>
      </w:ins>
      <w:ins w:id="37" w:author="Sunny L Jardine" w:date="2022-01-04T15:51:00Z">
        <w:r w:rsidR="000B2ACB">
          <w:t xml:space="preserve"> in an interactive map</w:t>
        </w:r>
      </w:ins>
      <w:ins w:id="38" w:author="Sunny L Jardine" w:date="2022-01-04T15:50:00Z">
        <w:r w:rsidR="000B2ACB">
          <w:t xml:space="preserve">. Third, </w:t>
        </w:r>
      </w:ins>
      <w:ins w:id="39" w:author="Sunny L Jardine" w:date="2022-01-04T15:51:00Z">
        <w:r w:rsidR="000B2ACB">
          <w:t xml:space="preserve">additional features such as the coastline and major ports will be added to the map. The </w:t>
        </w:r>
      </w:ins>
      <w:ins w:id="40" w:author="Sunny L Jardine" w:date="2022-01-04T15:59:00Z">
        <w:r w:rsidR="00F71B88">
          <w:t>final deli</w:t>
        </w:r>
      </w:ins>
      <w:ins w:id="41" w:author="Sunny L Jardine" w:date="2022-01-04T16:00:00Z">
        <w:r w:rsidR="00F71B88">
          <w:t>verable</w:t>
        </w:r>
      </w:ins>
      <w:ins w:id="42" w:author="Sunny L Jardine" w:date="2022-01-04T15:51:00Z">
        <w:r w:rsidR="000B2ACB">
          <w:t xml:space="preserve"> will be a map that</w:t>
        </w:r>
      </w:ins>
      <w:ins w:id="43" w:author="Sunny L Jardine" w:date="2022-01-04T15:52:00Z">
        <w:r w:rsidR="000B2ACB">
          <w:t xml:space="preserve"> demonstrates the effectiveness of cross industry collaboration and allows users to interact with the product, e.g., by zooming in to areas of interest, by selecting which year of traffic density </w:t>
        </w:r>
      </w:ins>
      <w:ins w:id="44" w:author="Sunny L Jardine" w:date="2022-01-04T15:55:00Z">
        <w:r w:rsidR="004123C7">
          <w:t>and tow lane boundaries to display.</w:t>
        </w:r>
      </w:ins>
    </w:p>
    <w:p w14:paraId="34EBA5B2" w14:textId="77777777" w:rsidR="000371E4" w:rsidRDefault="000371E4" w:rsidP="00F90159">
      <w:pPr>
        <w:ind w:left="360"/>
        <w:rPr>
          <w:ins w:id="45" w:author="Sunny L Jardine" w:date="2022-01-04T15:55:00Z"/>
        </w:rPr>
      </w:pPr>
    </w:p>
    <w:p w14:paraId="1B41CD33" w14:textId="4FBD4C00" w:rsidR="000370F1" w:rsidRPr="00DC6C92" w:rsidDel="00F71B88" w:rsidRDefault="00F71B88" w:rsidP="00F71B88">
      <w:pPr>
        <w:ind w:left="360"/>
        <w:rPr>
          <w:del w:id="46" w:author="Sunny L Jardine" w:date="2022-01-04T15:56:00Z"/>
        </w:rPr>
        <w:pPrChange w:id="47" w:author="Sunny L Jardine" w:date="2022-01-04T15:56:00Z">
          <w:pPr>
            <w:pStyle w:val="ListParagraph"/>
            <w:numPr>
              <w:numId w:val="2"/>
            </w:numPr>
            <w:ind w:hanging="360"/>
          </w:pPr>
        </w:pPrChange>
      </w:pPr>
      <w:ins w:id="48" w:author="Sunny L Jardine" w:date="2022-01-04T15:56:00Z">
        <w:r w:rsidRPr="007F4737">
          <w:rPr>
            <w:color w:val="0070C0"/>
          </w:rPr>
          <w:t>The graduate student intern will be enrolled in Dr. Jardine’s course</w:t>
        </w:r>
        <w:r>
          <w:rPr>
            <w:color w:val="0070C0"/>
          </w:rPr>
          <w:t xml:space="preserve"> entitled “Introduction to Spatial Data Manipulation and Visualization”</w:t>
        </w:r>
      </w:ins>
      <w:ins w:id="49" w:author="Sunny L Jardine" w:date="2022-01-04T15:57:00Z">
        <w:r>
          <w:rPr>
            <w:color w:val="0070C0"/>
          </w:rPr>
          <w:t xml:space="preserve">, which is a project-based course focusing on the technologies to create reproducible geospatial products using the R software package. The course </w:t>
        </w:r>
      </w:ins>
      <w:ins w:id="50" w:author="Sunny L Jardine" w:date="2022-01-04T15:58:00Z">
        <w:r>
          <w:rPr>
            <w:color w:val="0070C0"/>
          </w:rPr>
          <w:t xml:space="preserve">begins on </w:t>
        </w:r>
        <w:proofErr w:type="gramStart"/>
        <w:r>
          <w:rPr>
            <w:color w:val="0070C0"/>
          </w:rPr>
          <w:t>March 28</w:t>
        </w:r>
        <w:r w:rsidRPr="00F71B88">
          <w:rPr>
            <w:color w:val="0070C0"/>
            <w:vertAlign w:val="superscript"/>
            <w:rPrChange w:id="51" w:author="Sunny L Jardine" w:date="2022-01-04T15:58:00Z">
              <w:rPr>
                <w:color w:val="0070C0"/>
              </w:rPr>
            </w:rPrChange>
          </w:rPr>
          <w:t>th</w:t>
        </w:r>
        <w:r>
          <w:rPr>
            <w:color w:val="0070C0"/>
          </w:rPr>
          <w:t xml:space="preserve">, </w:t>
        </w:r>
      </w:ins>
      <w:ins w:id="52" w:author="Sunny L Jardine" w:date="2022-01-04T15:59:00Z">
        <w:r>
          <w:rPr>
            <w:color w:val="0070C0"/>
          </w:rPr>
          <w:t>2022,</w:t>
        </w:r>
      </w:ins>
      <w:ins w:id="53" w:author="Sunny L Jardine" w:date="2022-01-04T15:58:00Z">
        <w:r>
          <w:rPr>
            <w:color w:val="0070C0"/>
          </w:rPr>
          <w:t xml:space="preserve"> and</w:t>
        </w:r>
        <w:proofErr w:type="gramEnd"/>
        <w:r>
          <w:rPr>
            <w:color w:val="0070C0"/>
          </w:rPr>
          <w:t xml:space="preserve"> ends on June 10</w:t>
        </w:r>
        <w:r w:rsidRPr="00F71B88">
          <w:rPr>
            <w:color w:val="0070C0"/>
            <w:vertAlign w:val="superscript"/>
            <w:rPrChange w:id="54" w:author="Sunny L Jardine" w:date="2022-01-04T15:58:00Z">
              <w:rPr>
                <w:color w:val="0070C0"/>
              </w:rPr>
            </w:rPrChange>
          </w:rPr>
          <w:t>th</w:t>
        </w:r>
        <w:r>
          <w:rPr>
            <w:color w:val="0070C0"/>
          </w:rPr>
          <w:t>, 2022. Stud</w:t>
        </w:r>
      </w:ins>
      <w:ins w:id="55" w:author="Sunny L Jardine" w:date="2022-01-04T15:59:00Z">
        <w:r>
          <w:rPr>
            <w:color w:val="0070C0"/>
          </w:rPr>
          <w:t xml:space="preserve">ents in the course get iterative feedback and personalized instruction on class projects. </w:t>
        </w:r>
      </w:ins>
      <w:ins w:id="56" w:author="Sunny L Jardine" w:date="2022-01-04T16:00:00Z">
        <w:r>
          <w:rPr>
            <w:color w:val="0070C0"/>
          </w:rPr>
          <w:t xml:space="preserve">The graduate student intern will agree to take on the </w:t>
        </w:r>
        <w:r w:rsidR="00755BD1">
          <w:rPr>
            <w:color w:val="0070C0"/>
          </w:rPr>
          <w:t>method described herein as a class project</w:t>
        </w:r>
      </w:ins>
      <w:ins w:id="57" w:author="Sunny L Jardine" w:date="2022-01-04T16:01:00Z">
        <w:r w:rsidR="00051EA2">
          <w:rPr>
            <w:color w:val="0070C0"/>
          </w:rPr>
          <w:t>, completing the analysis by the class end date. Before the class begins, the student will work with [our industry partner] to learn about the institutional history behind the tow lane agreements</w:t>
        </w:r>
      </w:ins>
      <w:ins w:id="58" w:author="Sunny L Jardine" w:date="2022-01-04T16:02:00Z">
        <w:r w:rsidR="00051EA2">
          <w:rPr>
            <w:color w:val="0070C0"/>
          </w:rPr>
          <w:t>.</w:t>
        </w:r>
      </w:ins>
    </w:p>
    <w:p w14:paraId="22B862E7" w14:textId="4749AEB1" w:rsidR="00DC6C92" w:rsidRDefault="00DC6C92" w:rsidP="00F71B88">
      <w:pPr>
        <w:ind w:left="360"/>
        <w:pPrChange w:id="59" w:author="Sunny L Jardine" w:date="2022-01-04T15:56:00Z">
          <w:pPr/>
        </w:pPrChange>
      </w:pPr>
    </w:p>
    <w:p w14:paraId="7BA81583" w14:textId="77777777" w:rsidR="00167D7C" w:rsidRPr="00D12128" w:rsidRDefault="00167D7C" w:rsidP="00DC6C92">
      <w:pPr>
        <w:rPr>
          <w:color w:val="0070C0"/>
        </w:rPr>
      </w:pPr>
    </w:p>
    <w:p w14:paraId="7C11D4CC" w14:textId="2CDC83C8" w:rsidR="00545EE5" w:rsidRPr="00DC6C92" w:rsidRDefault="00545EE5" w:rsidP="00DC6C92">
      <w:pPr>
        <w:pStyle w:val="ListParagraph"/>
        <w:numPr>
          <w:ilvl w:val="0"/>
          <w:numId w:val="2"/>
        </w:numPr>
      </w:pPr>
      <w:r w:rsidRPr="00DC6C92">
        <w:t>A description of the final deliverable(s) and how it/they will be shared</w:t>
      </w:r>
    </w:p>
    <w:p w14:paraId="070EBE37" w14:textId="0DF3916B" w:rsidR="00DC6C92" w:rsidRDefault="00DC6C92" w:rsidP="00DC6C92"/>
    <w:p w14:paraId="281481EB" w14:textId="2D10AC31" w:rsidR="00FC33D7" w:rsidRPr="007F4737" w:rsidRDefault="00FC33D7" w:rsidP="0072501E">
      <w:pPr>
        <w:ind w:firstLine="360"/>
        <w:rPr>
          <w:color w:val="0070C0"/>
        </w:rPr>
      </w:pPr>
      <w:r w:rsidRPr="007F4737">
        <w:rPr>
          <w:color w:val="0070C0"/>
        </w:rPr>
        <w:t>The interactive map will portray marine vessel traffic (</w:t>
      </w:r>
      <w:hyperlink r:id="rId11" w:history="1">
        <w:r w:rsidR="0072501E" w:rsidRPr="007F4737">
          <w:rPr>
            <w:rStyle w:val="Hyperlink"/>
            <w:color w:val="0070C0"/>
          </w:rPr>
          <w:t>https://marinecadastre.gov/ais/</w:t>
        </w:r>
      </w:hyperlink>
      <w:r w:rsidRPr="007F4737">
        <w:rPr>
          <w:color w:val="0070C0"/>
        </w:rPr>
        <w:t>)</w:t>
      </w:r>
      <w:r w:rsidR="00D12128">
        <w:rPr>
          <w:color w:val="0070C0"/>
        </w:rPr>
        <w:t xml:space="preserve"> and towlanes</w:t>
      </w:r>
      <w:r w:rsidRPr="007F4737">
        <w:rPr>
          <w:color w:val="0070C0"/>
        </w:rPr>
        <w:t xml:space="preserve"> </w:t>
      </w:r>
      <w:r w:rsidR="00986461" w:rsidRPr="007F4737">
        <w:rPr>
          <w:color w:val="0070C0"/>
        </w:rPr>
        <w:t xml:space="preserve">and will contribute to existing knowledge including the Washington Marine Spatial Planning map. Additionally, this information will be made available to the Washington Coast Marine Advisory Committee, the Pacific County Marine Resource Committee, and the Grays Harbor County Marine Resource Committee to further their </w:t>
      </w:r>
      <w:r w:rsidR="00D12128">
        <w:rPr>
          <w:color w:val="0070C0"/>
        </w:rPr>
        <w:t xml:space="preserve">coastal </w:t>
      </w:r>
      <w:r w:rsidR="00986461" w:rsidRPr="007F4737">
        <w:rPr>
          <w:color w:val="0070C0"/>
        </w:rPr>
        <w:t>planning efforts</w:t>
      </w:r>
      <w:r w:rsidR="00BC4397">
        <w:rPr>
          <w:color w:val="0070C0"/>
        </w:rPr>
        <w:t xml:space="preserve"> and to help them prepare to respond to future marine development proposals. </w:t>
      </w:r>
      <w:r w:rsidR="00986461" w:rsidRPr="007F4737">
        <w:rPr>
          <w:color w:val="0070C0"/>
        </w:rPr>
        <w:t xml:space="preserve">Washington Sea Grant will coordinate information sharing among partners. </w:t>
      </w:r>
    </w:p>
    <w:p w14:paraId="5709A411" w14:textId="77777777" w:rsidR="00FC33D7" w:rsidRDefault="00FC33D7" w:rsidP="00FC33D7">
      <w:pPr>
        <w:ind w:left="360"/>
      </w:pPr>
    </w:p>
    <w:p w14:paraId="7DBFF8EC" w14:textId="77777777" w:rsidR="00FC33D7" w:rsidRDefault="00FC33D7" w:rsidP="00DC6C92"/>
    <w:p w14:paraId="531D9F3A" w14:textId="16B70A31" w:rsidR="00545EE5" w:rsidRPr="00DC6C92" w:rsidRDefault="00545EE5" w:rsidP="00DC6C92">
      <w:pPr>
        <w:pStyle w:val="ListParagraph"/>
        <w:numPr>
          <w:ilvl w:val="0"/>
          <w:numId w:val="2"/>
        </w:numPr>
      </w:pPr>
      <w:r w:rsidRPr="00DC6C92">
        <w:t xml:space="preserve">A description of how the academic partner and the community/industry partner will work together to support the graduate student, identifying who will act as the mentor and who will act as the supervisor, including details of how each will assist the graduate student. </w:t>
      </w:r>
    </w:p>
    <w:p w14:paraId="3B6A7FE9" w14:textId="00EF42B0" w:rsidR="00DC6C92" w:rsidRDefault="00DC6C92" w:rsidP="00DC6C92"/>
    <w:p w14:paraId="75DE0146" w14:textId="487F0450" w:rsidR="0072501E" w:rsidRPr="007F4737" w:rsidRDefault="0072501E" w:rsidP="0072501E">
      <w:pPr>
        <w:ind w:left="360"/>
        <w:rPr>
          <w:color w:val="0070C0"/>
        </w:rPr>
      </w:pPr>
      <w:r w:rsidRPr="007F4737">
        <w:rPr>
          <w:color w:val="0070C0"/>
        </w:rPr>
        <w:t xml:space="preserve">Dr. Sunny Jardine </w:t>
      </w:r>
      <w:r w:rsidR="006B30AB">
        <w:rPr>
          <w:color w:val="0070C0"/>
        </w:rPr>
        <w:t xml:space="preserve">(UW </w:t>
      </w:r>
      <w:r w:rsidRPr="007F4737">
        <w:rPr>
          <w:color w:val="0070C0"/>
        </w:rPr>
        <w:t>School of Marine and Environmental Affairs</w:t>
      </w:r>
      <w:r w:rsidR="006B30AB">
        <w:rPr>
          <w:color w:val="0070C0"/>
        </w:rPr>
        <w:t>)</w:t>
      </w:r>
      <w:r w:rsidRPr="007F4737">
        <w:rPr>
          <w:color w:val="0070C0"/>
        </w:rPr>
        <w:t xml:space="preserve"> will be the primary mentor to the graduate student intern. </w:t>
      </w:r>
      <w:del w:id="60" w:author="Sunny L Jardine" w:date="2022-01-04T15:56:00Z">
        <w:r w:rsidRPr="007F4737" w:rsidDel="00F71B88">
          <w:rPr>
            <w:color w:val="0070C0"/>
          </w:rPr>
          <w:delText xml:space="preserve">The graduate student intern will be enrolled in Dr. Jardine’s </w:delText>
        </w:r>
      </w:del>
      <w:del w:id="61" w:author="Sunny L Jardine" w:date="2022-01-04T15:39:00Z">
        <w:r w:rsidRPr="007F4737" w:rsidDel="000370F1">
          <w:rPr>
            <w:color w:val="0070C0"/>
          </w:rPr>
          <w:delText xml:space="preserve">[name of class] </w:delText>
        </w:r>
      </w:del>
      <w:del w:id="62" w:author="Sunny L Jardine" w:date="2022-01-04T15:56:00Z">
        <w:r w:rsidRPr="007F4737" w:rsidDel="00F71B88">
          <w:rPr>
            <w:color w:val="0070C0"/>
          </w:rPr>
          <w:delText>course</w:delText>
        </w:r>
        <w:r w:rsidR="009A4930" w:rsidRPr="007F4737" w:rsidDel="00F71B88">
          <w:rPr>
            <w:color w:val="0070C0"/>
          </w:rPr>
          <w:delText>.</w:delText>
        </w:r>
      </w:del>
    </w:p>
    <w:p w14:paraId="1C58F128" w14:textId="1B2841B5" w:rsidR="009A4930" w:rsidRPr="007F4737" w:rsidRDefault="009A4930" w:rsidP="0072501E">
      <w:pPr>
        <w:ind w:left="360"/>
        <w:rPr>
          <w:color w:val="0070C0"/>
        </w:rPr>
      </w:pPr>
    </w:p>
    <w:p w14:paraId="726D7CBD" w14:textId="0727F82D" w:rsidR="009A4930" w:rsidRPr="007F4737" w:rsidRDefault="009A4930" w:rsidP="0072501E">
      <w:pPr>
        <w:ind w:left="360"/>
        <w:rPr>
          <w:color w:val="0070C0"/>
        </w:rPr>
      </w:pPr>
      <w:r w:rsidRPr="007F4737">
        <w:rPr>
          <w:color w:val="0070C0"/>
        </w:rPr>
        <w:t xml:space="preserve">Jenna Keeton </w:t>
      </w:r>
      <w:r w:rsidR="006B30AB">
        <w:rPr>
          <w:color w:val="0070C0"/>
        </w:rPr>
        <w:t>(</w:t>
      </w:r>
      <w:r w:rsidRPr="007F4737">
        <w:rPr>
          <w:color w:val="0070C0"/>
        </w:rPr>
        <w:t>Washington Sea Grant</w:t>
      </w:r>
      <w:r w:rsidR="006B30AB">
        <w:rPr>
          <w:color w:val="0070C0"/>
        </w:rPr>
        <w:t xml:space="preserve">) </w:t>
      </w:r>
      <w:r w:rsidRPr="007F4737">
        <w:rPr>
          <w:color w:val="0070C0"/>
        </w:rPr>
        <w:t xml:space="preserve">will coordinate and facilitate a student intern presentation at the April 2022 Crabber-Towlane Agreement meeting where the student intern will </w:t>
      </w:r>
      <w:r w:rsidR="001E7EB7">
        <w:rPr>
          <w:color w:val="0070C0"/>
        </w:rPr>
        <w:t>communicate with</w:t>
      </w:r>
      <w:r w:rsidRPr="007F4737">
        <w:rPr>
          <w:color w:val="0070C0"/>
        </w:rPr>
        <w:t xml:space="preserve"> crabbers, tug/towboat operators, and state/federal natural resource agencies on the interactive vessel traffic map.</w:t>
      </w:r>
      <w:r w:rsidR="001E7EB7">
        <w:rPr>
          <w:color w:val="0070C0"/>
        </w:rPr>
        <w:t xml:space="preserve"> </w:t>
      </w:r>
    </w:p>
    <w:p w14:paraId="1C9B605B" w14:textId="77777777" w:rsidR="0072501E" w:rsidRDefault="0072501E" w:rsidP="00DC6C92"/>
    <w:p w14:paraId="32725D7F" w14:textId="5BA3F13C" w:rsidR="00545EE5" w:rsidRPr="00DC6C92" w:rsidRDefault="00545EE5" w:rsidP="007F4737">
      <w:pPr>
        <w:pStyle w:val="ListParagraph"/>
        <w:numPr>
          <w:ilvl w:val="0"/>
          <w:numId w:val="2"/>
        </w:numPr>
      </w:pPr>
      <w:r w:rsidRPr="00DC6C92">
        <w:t xml:space="preserve">Resumes, not exceeding </w:t>
      </w:r>
      <w:proofErr w:type="gramStart"/>
      <w:r w:rsidRPr="00DC6C92">
        <w:t>two-pages,</w:t>
      </w:r>
      <w:proofErr w:type="gramEnd"/>
      <w:r w:rsidRPr="00DC6C92">
        <w:t xml:space="preserve"> of the lead academic partner and the lead community/industry partner (not counted toward the two-page page limit of the proposal). If the graduate student has already been identified, please include that person’s contact </w:t>
      </w:r>
      <w:proofErr w:type="gramStart"/>
      <w:r w:rsidRPr="00DC6C92">
        <w:t>information</w:t>
      </w:r>
      <w:proofErr w:type="gramEnd"/>
      <w:r w:rsidRPr="00DC6C92">
        <w:t xml:space="preserve"> and resume as well.</w:t>
      </w:r>
    </w:p>
    <w:p w14:paraId="3C4949BE" w14:textId="77777777" w:rsidR="0044353F" w:rsidRDefault="0044353F"/>
    <w:sectPr w:rsidR="004435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unny L Jardine" w:date="2022-01-04T15:38:00Z" w:initials="SLJ">
    <w:p w14:paraId="0C8FC492" w14:textId="52970593" w:rsidR="00D77BCA" w:rsidRDefault="00D77BCA">
      <w:pPr>
        <w:pStyle w:val="CommentText"/>
      </w:pPr>
      <w:r>
        <w:rPr>
          <w:rStyle w:val="CommentReference"/>
        </w:rPr>
        <w:annotationRef/>
      </w:r>
      <w:r>
        <w:t xml:space="preserve">Do we </w:t>
      </w:r>
      <w:proofErr w:type="gramStart"/>
      <w:r>
        <w:t>definitely want</w:t>
      </w:r>
      <w:proofErr w:type="gramEnd"/>
      <w:r>
        <w:t xml:space="preserve"> to include the fishing traffic data? Do all crab vessels generate AIS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8FC4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E868" w16cex:dateUtc="2022-01-04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8FC492" w16cid:durableId="257EE8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45F8"/>
    <w:multiLevelType w:val="hybridMultilevel"/>
    <w:tmpl w:val="8266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62185"/>
    <w:multiLevelType w:val="hybridMultilevel"/>
    <w:tmpl w:val="FFFFFFFF"/>
    <w:lvl w:ilvl="0" w:tplc="514677EC">
      <w:start w:val="1"/>
      <w:numFmt w:val="decimal"/>
      <w:lvlText w:val="%1."/>
      <w:lvlJc w:val="left"/>
      <w:pPr>
        <w:ind w:left="720" w:hanging="360"/>
      </w:pPr>
    </w:lvl>
    <w:lvl w:ilvl="1" w:tplc="1AC8F0FA">
      <w:start w:val="1"/>
      <w:numFmt w:val="decimal"/>
      <w:lvlText w:val="%2."/>
      <w:lvlJc w:val="left"/>
      <w:pPr>
        <w:ind w:left="1440" w:hanging="360"/>
      </w:pPr>
    </w:lvl>
    <w:lvl w:ilvl="2" w:tplc="5C188FC0">
      <w:start w:val="1"/>
      <w:numFmt w:val="lowerRoman"/>
      <w:lvlText w:val="%3."/>
      <w:lvlJc w:val="right"/>
      <w:pPr>
        <w:ind w:left="2160" w:hanging="180"/>
      </w:pPr>
    </w:lvl>
    <w:lvl w:ilvl="3" w:tplc="37CAD0C4">
      <w:start w:val="1"/>
      <w:numFmt w:val="decimal"/>
      <w:lvlText w:val="%4."/>
      <w:lvlJc w:val="left"/>
      <w:pPr>
        <w:ind w:left="2880" w:hanging="360"/>
      </w:pPr>
    </w:lvl>
    <w:lvl w:ilvl="4" w:tplc="B082F7F8">
      <w:start w:val="1"/>
      <w:numFmt w:val="lowerLetter"/>
      <w:lvlText w:val="%5."/>
      <w:lvlJc w:val="left"/>
      <w:pPr>
        <w:ind w:left="3600" w:hanging="360"/>
      </w:pPr>
    </w:lvl>
    <w:lvl w:ilvl="5" w:tplc="A1C475D8">
      <w:start w:val="1"/>
      <w:numFmt w:val="lowerRoman"/>
      <w:lvlText w:val="%6."/>
      <w:lvlJc w:val="right"/>
      <w:pPr>
        <w:ind w:left="4320" w:hanging="180"/>
      </w:pPr>
    </w:lvl>
    <w:lvl w:ilvl="6" w:tplc="4D900C0E">
      <w:start w:val="1"/>
      <w:numFmt w:val="decimal"/>
      <w:lvlText w:val="%7."/>
      <w:lvlJc w:val="left"/>
      <w:pPr>
        <w:ind w:left="5040" w:hanging="360"/>
      </w:pPr>
    </w:lvl>
    <w:lvl w:ilvl="7" w:tplc="EFDE9B7C">
      <w:start w:val="1"/>
      <w:numFmt w:val="lowerLetter"/>
      <w:lvlText w:val="%8."/>
      <w:lvlJc w:val="left"/>
      <w:pPr>
        <w:ind w:left="5760" w:hanging="360"/>
      </w:pPr>
    </w:lvl>
    <w:lvl w:ilvl="8" w:tplc="8E503076">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ny L Jardine">
    <w15:presenceInfo w15:providerId="AD" w15:userId="S::jardine@uw.edu::29210a08-1b44-405a-b1ec-b392186b2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5"/>
    <w:rsid w:val="000370F1"/>
    <w:rsid w:val="000371E4"/>
    <w:rsid w:val="00045A68"/>
    <w:rsid w:val="00051EA2"/>
    <w:rsid w:val="00081D1D"/>
    <w:rsid w:val="000B2ACB"/>
    <w:rsid w:val="000F5B60"/>
    <w:rsid w:val="00167D7C"/>
    <w:rsid w:val="001E7EB7"/>
    <w:rsid w:val="002F442C"/>
    <w:rsid w:val="003D655A"/>
    <w:rsid w:val="003F629A"/>
    <w:rsid w:val="004123C7"/>
    <w:rsid w:val="0044353F"/>
    <w:rsid w:val="004918FC"/>
    <w:rsid w:val="00545EE5"/>
    <w:rsid w:val="006B30AB"/>
    <w:rsid w:val="006C3C59"/>
    <w:rsid w:val="0070277F"/>
    <w:rsid w:val="0072501E"/>
    <w:rsid w:val="00755BD1"/>
    <w:rsid w:val="007F4737"/>
    <w:rsid w:val="00971B9D"/>
    <w:rsid w:val="00986461"/>
    <w:rsid w:val="009A4930"/>
    <w:rsid w:val="009B10AE"/>
    <w:rsid w:val="009C4E5F"/>
    <w:rsid w:val="00A64BDD"/>
    <w:rsid w:val="00AB31F1"/>
    <w:rsid w:val="00AD376D"/>
    <w:rsid w:val="00BC4397"/>
    <w:rsid w:val="00D10C9B"/>
    <w:rsid w:val="00D12128"/>
    <w:rsid w:val="00D4729A"/>
    <w:rsid w:val="00D77BCA"/>
    <w:rsid w:val="00D95945"/>
    <w:rsid w:val="00DC6C92"/>
    <w:rsid w:val="00DC783C"/>
    <w:rsid w:val="00F34DC1"/>
    <w:rsid w:val="00F71B88"/>
    <w:rsid w:val="00F90159"/>
    <w:rsid w:val="00FC33D7"/>
    <w:rsid w:val="00FD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DC690"/>
  <w15:chartTrackingRefBased/>
  <w15:docId w15:val="{828AE9FB-B0EC-3142-AC07-B88F10A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E5"/>
    <w:pPr>
      <w:ind w:left="720"/>
      <w:contextualSpacing/>
    </w:pPr>
  </w:style>
  <w:style w:type="character" w:styleId="Hyperlink">
    <w:name w:val="Hyperlink"/>
    <w:basedOn w:val="DefaultParagraphFont"/>
    <w:uiPriority w:val="99"/>
    <w:unhideWhenUsed/>
    <w:rsid w:val="00DC6C92"/>
    <w:rPr>
      <w:color w:val="0563C1" w:themeColor="hyperlink"/>
      <w:u w:val="single"/>
    </w:rPr>
  </w:style>
  <w:style w:type="character" w:styleId="UnresolvedMention">
    <w:name w:val="Unresolved Mention"/>
    <w:basedOn w:val="DefaultParagraphFont"/>
    <w:uiPriority w:val="99"/>
    <w:semiHidden/>
    <w:unhideWhenUsed/>
    <w:rsid w:val="00DC6C92"/>
    <w:rPr>
      <w:color w:val="605E5C"/>
      <w:shd w:val="clear" w:color="auto" w:fill="E1DFDD"/>
    </w:rPr>
  </w:style>
  <w:style w:type="paragraph" w:styleId="Revision">
    <w:name w:val="Revision"/>
    <w:hidden/>
    <w:uiPriority w:val="99"/>
    <w:semiHidden/>
    <w:rsid w:val="00081D1D"/>
  </w:style>
  <w:style w:type="character" w:styleId="CommentReference">
    <w:name w:val="annotation reference"/>
    <w:basedOn w:val="DefaultParagraphFont"/>
    <w:uiPriority w:val="99"/>
    <w:semiHidden/>
    <w:unhideWhenUsed/>
    <w:rsid w:val="00D77BCA"/>
    <w:rPr>
      <w:sz w:val="16"/>
      <w:szCs w:val="16"/>
    </w:rPr>
  </w:style>
  <w:style w:type="paragraph" w:styleId="CommentText">
    <w:name w:val="annotation text"/>
    <w:basedOn w:val="Normal"/>
    <w:link w:val="CommentTextChar"/>
    <w:uiPriority w:val="99"/>
    <w:semiHidden/>
    <w:unhideWhenUsed/>
    <w:rsid w:val="00D77BCA"/>
    <w:rPr>
      <w:sz w:val="20"/>
      <w:szCs w:val="20"/>
    </w:rPr>
  </w:style>
  <w:style w:type="character" w:customStyle="1" w:styleId="CommentTextChar">
    <w:name w:val="Comment Text Char"/>
    <w:basedOn w:val="DefaultParagraphFont"/>
    <w:link w:val="CommentText"/>
    <w:uiPriority w:val="99"/>
    <w:semiHidden/>
    <w:rsid w:val="00D77BCA"/>
    <w:rPr>
      <w:sz w:val="20"/>
      <w:szCs w:val="20"/>
    </w:rPr>
  </w:style>
  <w:style w:type="paragraph" w:styleId="CommentSubject">
    <w:name w:val="annotation subject"/>
    <w:basedOn w:val="CommentText"/>
    <w:next w:val="CommentText"/>
    <w:link w:val="CommentSubjectChar"/>
    <w:uiPriority w:val="99"/>
    <w:semiHidden/>
    <w:unhideWhenUsed/>
    <w:rsid w:val="00D77BCA"/>
    <w:rPr>
      <w:b/>
      <w:bCs/>
    </w:rPr>
  </w:style>
  <w:style w:type="character" w:customStyle="1" w:styleId="CommentSubjectChar">
    <w:name w:val="Comment Subject Char"/>
    <w:basedOn w:val="CommentTextChar"/>
    <w:link w:val="CommentSubject"/>
    <w:uiPriority w:val="99"/>
    <w:semiHidden/>
    <w:rsid w:val="00D77B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marinecadastre.gov/ais/" TargetMode="External"/><Relationship Id="rId5" Type="http://schemas.openxmlformats.org/officeDocument/2006/relationships/hyperlink" Target="mailto:keetonj@uw.edu" TargetMode="External"/><Relationship Id="rId10" Type="http://schemas.openxmlformats.org/officeDocument/2006/relationships/hyperlink" Target="https://wsg.washington.edu/community-outreach/outreach-detail-pages/crabbertowboat-lane-agreements-download-charts-data-and-meeting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Keeton</dc:creator>
  <cp:keywords/>
  <dc:description/>
  <cp:lastModifiedBy>Sunny L Jardine</cp:lastModifiedBy>
  <cp:revision>8</cp:revision>
  <dcterms:created xsi:type="dcterms:W3CDTF">2022-01-04T20:40:00Z</dcterms:created>
  <dcterms:modified xsi:type="dcterms:W3CDTF">2022-01-04T21:02:00Z</dcterms:modified>
</cp:coreProperties>
</file>